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w14 wp14">
  <w:body>
    <w:p w:rsidR="00D15781" w:rsidRDefault="00945132">
      <w:pPr>
        <w:pStyle w:val="Title"/>
      </w:pPr>
      <w:r>
        <w:t>ipsu  trist que cong</w:t>
      </w:r>
    </w:p>
    <w:p w:rsidR="00D15781" w:rsidRDefault="00945132">
      <w:r>
        <w:t>aliq am m  ultrice  maecenas  nteet am v nenatis .</w:t>
      </w:r>
      <w:r w:rsidR="00665DAE">
        <w:t xml:space="preserve">   portaph se lus id l ctu  luctus, eq eetiam e o  im erdiet pr tium luctu.</w:t>
      </w:r>
    </w:p>
    <w:p w:rsidR="00D15781" w:rsidRDefault="00945132">
      <w:pPr>
        <w:pStyle w:val="Heading1"/>
      </w:pPr>
      <w:r>
        <w:t>phas ll s ele fend mi 1</w:t>
      </w:r>
    </w:p>
    <w:p w:rsidR="00D15781" w:rsidRDefault="00D15781"/>
    <w:p w:rsidR="00D15781" w:rsidRDefault="00945132">
      <w:r>
        <w:t>ante dist.</w:t>
      </w:r>
    </w:p>
    <w:p w:rsidR="00D15781" w:rsidRDefault="00945132">
      <w:pPr>
        <w:pStyle w:val="Heading1"/>
      </w:pPr>
      <w:r>
        <w:t>quisqu</w:t>
      </w:r>
    </w:p>
    <w:p w:rsidR="00D15781" w:rsidRDefault="00D15781">
      <w:pPr>
        <w:ind w:left="0"/>
      </w:pPr>
    </w:p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3561"/>
        <w:gridCol w:w="3561"/>
        <w:gridCol w:w="3561"/>
      </w:tblGrid>
      <w:tr w:rsidR="00D15781">
        <w:tc>
          <w:tcPr>
            <w:tcW w:w="3561" w:type="dxa"/>
          </w:tcPr>
          <w:p w:rsidR="00D15781" w:rsidRDefault="00945132">
            <w:pPr>
              <w:ind w:left="0"/>
            </w:pPr>
            <w:r>
              <w:t>sagi tis </w:t>
            </w:r>
          </w:p>
        </w:tc>
        <w:tc>
          <w:tcPr>
            <w:tcW w:w="3561" w:type="dxa"/>
          </w:tcPr>
          <w:p w:rsidR="00D15781" w:rsidRDefault="00D15781">
            <w:pPr>
              <w:ind w:left="0"/>
            </w:pPr>
          </w:p>
        </w:tc>
        <w:tc>
          <w:tcPr>
            <w:tcW w:w="3561" w:type="dxa"/>
            <w:shd w:val="clear" w:color="auto" w:fill="D9D9D9" w:themeFill="background1" w:themeFillShade="D9"/>
          </w:tcPr>
          <w:p w:rsidR="00D15781" w:rsidRDefault="00945132">
            <w:pPr>
              <w:ind w:left="0"/>
            </w:pPr>
            <w:r>
              <w:t>sceler sque</w:t>
            </w:r>
          </w:p>
        </w:tc>
      </w:tr>
      <w:tr w:rsidR="00D15781">
        <w:tc>
          <w:tcPr>
            <w:tcW w:w="3561" w:type="dxa"/>
            <w:vMerge w:val="restart"/>
          </w:tcPr>
          <w:p w:rsidR="00D15781" w:rsidRDefault="00945132">
            <w:pPr>
              <w:ind w:left="0"/>
            </w:pPr>
            <w:r>
              <w:t>vitae in eptos</w:t>
            </w:r>
          </w:p>
        </w:tc>
        <w:tc>
          <w:tcPr>
            <w:tcW w:w="3561" w:type="dxa"/>
          </w:tcPr>
          <w:p w:rsidR="00D15781" w:rsidRDefault="00D15781">
            <w:pPr>
              <w:ind w:left="0"/>
            </w:pPr>
          </w:p>
        </w:tc>
        <w:tc>
          <w:tcPr>
            <w:tcW w:w="3561" w:type="dxa"/>
            <w:shd w:val="clear" w:color="auto" w:fill="D9D9D9" w:themeFill="background1" w:themeFillShade="D9"/>
          </w:tcPr>
          <w:p w:rsidR="00D15781" w:rsidRDefault="00945132">
            <w:pPr>
              <w:ind w:left="0"/>
            </w:pPr>
            <w:r>
              <w:t>urna u tric</w:t>
            </w:r>
          </w:p>
        </w:tc>
      </w:tr>
      <w:tr w:rsidR="00D15781">
        <w:tc>
          <w:tcPr>
            <w:tcW w:w="3561" w:type="dxa"/>
            <w:vMerge/>
          </w:tcPr>
          <w:p w:rsidR="00D15781" w:rsidRDefault="00D15781">
            <w:pPr>
              <w:ind w:left="0"/>
            </w:pPr>
          </w:p>
        </w:tc>
        <w:tc>
          <w:tcPr>
            <w:tcW w:w="3561" w:type="dxa"/>
          </w:tcPr>
          <w:p w:rsidR="00D15781" w:rsidRDefault="00D15781">
            <w:pPr>
              <w:ind w:left="0"/>
            </w:pPr>
          </w:p>
        </w:tc>
        <w:tc>
          <w:tcPr>
            <w:tcW w:w="3561" w:type="dxa"/>
          </w:tcPr>
          <w:p w:rsidR="00D15781" w:rsidRDefault="00D15781">
            <w:pPr>
              <w:ind w:left="0"/>
            </w:pPr>
          </w:p>
        </w:tc>
      </w:tr>
      <w:tr w:rsidR="00D15781">
        <w:tc>
          <w:tcPr>
            <w:tcW w:w="3561" w:type="dxa"/>
          </w:tcPr>
          <w:p w:rsidR="00D15781" w:rsidRDefault="00D15781">
            <w:pPr>
              <w:ind w:left="0"/>
            </w:pPr>
          </w:p>
        </w:tc>
        <w:tc>
          <w:tcPr>
            <w:tcW w:w="7122" w:type="dxa"/>
            <w:gridSpan w:val="2"/>
          </w:tcPr>
          <w:p w:rsidR="00D15781" w:rsidRDefault="00945132">
            <w:pPr>
              <w:ind w:left="0"/>
            </w:pPr>
            <w:r>
              <w:t>semquisque preti</w:t>
            </w:r>
          </w:p>
        </w:tc>
      </w:tr>
    </w:tbl>
    <w:p w:rsidR="00D15781" w:rsidRDefault="00D15781">
      <w:pPr>
        <w:ind w:left="0"/>
      </w:pPr>
    </w:p>
    <w:p w:rsidR="00D15781" w:rsidRDefault="00945132">
      <w:pPr>
        <w:ind w:left="0"/>
      </w:pPr>
      <w:r>
        <w:t>(eugia  n ndonec  ullamaur s ves ibulu  nasce ur e  est euism)</w:t>
      </w:r>
    </w:p>
    <w:p w:rsidR="00D15781" w:rsidRDefault="00945132">
      <w:pPr>
        <w:pStyle w:val="Heading1"/>
      </w:pPr>
      <w:r>
        <w:t>vulputate feugiat ia</w:t>
      </w:r>
    </w:p>
    <w:p w:rsidR="00D15781" w:rsidRDefault="00D15781">
      <w:pPr>
        <w:ind w:left="0"/>
      </w:pPr>
    </w:p>
    <w:p w:rsidR="00D15781" w:rsidRDefault="00945132">
      <w:r>
        <w:t>ferm ntum t</w:t>
      </w:r>
    </w:p>
    <w:p w:rsidR="00D15781" w:rsidRDefault="00945132">
      <w:pPr>
        <w:jc w:val="center"/>
      </w:pPr>
      <w:r>
        <w:t>torque</w:t>
      </w:r>
      <w:r w:rsidR="00665DAE">
        <w:t>n  dol</w:t>
      </w:r>
    </w:p>
    <w:p w:rsidR="00D15781" w:rsidRDefault="00945132">
      <w:pPr>
        <w:jc w:val="right"/>
      </w:pPr>
      <w:r>
        <w:t>commo o ali</w:t>
      </w:r>
    </w:p>
    <w:p w:rsidR="00D15781" w:rsidRDefault="00945132">
      <w:pPr>
        <w:jc w:val="both"/>
      </w:pPr>
      <w:r>
        <w:t>cum imper iete</w:t>
      </w:r>
    </w:p>
    <w:p w:rsidR="00D15781" w:rsidRDefault="00D15781">
      <w:pPr>
        <w:jc w:val="both"/>
      </w:pPr>
    </w:p>
    <w:p w:rsidR="00D15781" w:rsidRDefault="00945132">
      <w:pPr>
        <w:ind w:left="720"/>
        <w:jc w:val="both"/>
      </w:pPr>
      <w:r>
        <w:t xml:space="preserve">vulputat  ornaren m tellus aecenas  raesent  ravida p tenti ad mifusce  acilisi  gestasve tibulum  enectus  nteger f mes vest bulum vi aesed du  curae;  aucibus  enean nu la molli nulla te lusmaece as condi </w:t>
      </w:r>
    </w:p>
    <w:p w:rsidR="00D15781" w:rsidRDefault="00D15781">
      <w:pPr>
        <w:jc w:val="both"/>
      </w:pPr>
    </w:p>
    <w:p w:rsidR="00D15781" w:rsidRDefault="00945132">
      <w:pPr>
        <w:ind w:left="1440" w:hanging="720"/>
        <w:jc w:val="both"/>
      </w:pPr>
      <w:r>
        <w:t>ad vi ae m s phas, lus  iam ad, haretra volutp tma ris mal sua a v lut at  cet am  ort r o ci  uru  po ta  rna nis nul a t rqu nt  isu  au uei cul s j sto pri</w:t>
      </w:r>
    </w:p>
    <w:p w:rsidR="00D15781" w:rsidRDefault="00D15781">
      <w:pPr>
        <w:jc w:val="both"/>
      </w:pPr>
    </w:p>
    <w:p w:rsidR="00D15781" w:rsidRDefault="00D15781">
      <w:pPr>
        <w:jc w:val="both"/>
      </w:pPr>
    </w:p>
    <w:p w:rsidR="00D15781" w:rsidRDefault="00945132">
      <w:pPr>
        <w:jc w:val="both"/>
      </w:pPr>
      <w:r>
        <w:t>eleife</w:t>
      </w:r>
    </w:p>
    <w:p w:rsidR="00D15781" w:rsidRDefault="00665DAE">
      <w:pPr>
        <w:spacing w:before="200" w:after="400"/>
        <w:ind w:left="85" w:right="85"/>
        <w:jc w:val="both"/>
      </w:pPr>
      <w:r>
        <w:t>v l du</w:t>
      </w:r>
      <w:bookmarkStart w:name="bm1" w:id="0"/>
      <w:bookmarkEnd w:id="0"/>
      <w:r w:rsidR="00945132">
        <w:t>i ult ices 10 l hend erit li ula eg, 20 vestib lum s.</w:t>
      </w:r>
    </w:p>
    <w:p w:rsidR="00D15781" w:rsidRDefault="00945132">
      <w:pPr>
        <w:pStyle w:val="Heading1"/>
      </w:pPr>
      <w:r>
        <w:t>ips m potentii</w:t>
      </w:r>
    </w:p>
    <w:p w:rsidR="00D15781" w:rsidRDefault="00D15781">
      <w:pPr>
        <w:jc w:val="both"/>
      </w:pPr>
    </w:p>
    <w:p w:rsidR="00D15781" w:rsidRDefault="00945132">
      <w:pPr>
        <w:jc w:val="both"/>
      </w:pPr>
      <w:r>
        <w:t xml:space="preserve">volu patfus </w:t>
      </w:r>
      <w:r>
        <w:rPr>
          <w:rFonts w:ascii="Arial Black" w:hAnsi="Arial Black"/>
        </w:rPr>
        <w:t>e susc pit s</w:t>
      </w:r>
    </w:p>
    <w:p w:rsidR="00D15781" w:rsidRDefault="00945132">
      <w:pPr>
        <w:jc w:val="both"/>
      </w:pPr>
      <w:r>
        <w:t xml:space="preserve">adip scing  </w:t>
      </w:r>
      <w:r>
        <w:rPr>
          <w:sz w:val="36"/>
          <w:szCs w:val="36"/>
        </w:rPr>
        <w:t>18 us li</w:t>
      </w:r>
    </w:p>
    <w:p w:rsidR="00D15781" w:rsidRDefault="00945132">
      <w:pPr>
        <w:jc w:val="both"/>
      </w:pPr>
      <w:r>
        <w:t xml:space="preserve">semq isque  </w:t>
      </w:r>
      <w:r>
        <w:rPr>
          <w:b/>
        </w:rPr>
        <w:t>orqu</w:t>
      </w:r>
    </w:p>
    <w:p w:rsidR="00D15781" w:rsidRDefault="00945132">
      <w:pPr>
        <w:jc w:val="both"/>
      </w:pPr>
      <w:r>
        <w:t xml:space="preserve">ac i culis  </w:t>
      </w:r>
      <w:r>
        <w:rPr>
          <w:i/>
        </w:rPr>
        <w:t>ariusp</w:t>
      </w:r>
    </w:p>
    <w:p w:rsidR="00D15781" w:rsidRDefault="00945132">
      <w:pPr>
        <w:jc w:val="both"/>
      </w:pPr>
      <w:r>
        <w:t xml:space="preserve">pena ibus u </w:t>
      </w:r>
      <w:r>
        <w:rPr>
          <w:u w:val="single"/>
        </w:rPr>
        <w:t>trices ne</w:t>
      </w:r>
    </w:p>
    <w:p w:rsidR="00D15781" w:rsidRDefault="00945132">
      <w:pPr>
        <w:pStyle w:val="Heading1"/>
      </w:pPr>
      <w:r>
        <w:t>feugiat &amp; bendum vi</w:t>
      </w:r>
    </w:p>
    <w:p w:rsidR="00D15781" w:rsidRDefault="00D15781">
      <w:pPr>
        <w:jc w:val="both"/>
      </w:pPr>
    </w:p>
    <w:p w:rsidR="00D15781" w:rsidRDefault="00945132">
      <w:pPr>
        <w:jc w:val="both"/>
      </w:pPr>
      <w:r>
        <w:lastRenderedPageBreak/>
        <w:t>semquis</w:t>
      </w:r>
    </w:p>
    <w:p w:rsidR="00D15781" w:rsidRDefault="00945132">
      <w:pPr>
        <w:pStyle w:val="ListParagraph"/>
        <w:numPr>
          <w:ilvl w:val="0"/>
          <w:numId w:val="1"/>
        </w:numPr>
        <w:jc w:val="both"/>
      </w:pPr>
      <w:r>
        <w:t>nasce 1</w:t>
      </w:r>
    </w:p>
    <w:p w:rsidR="00D15781" w:rsidRDefault="00945132">
      <w:pPr>
        <w:pStyle w:val="ListParagraph"/>
        <w:numPr>
          <w:ilvl w:val="1"/>
          <w:numId w:val="1"/>
        </w:numPr>
        <w:jc w:val="both"/>
      </w:pPr>
      <w:r>
        <w:t>ametp 2</w:t>
      </w:r>
    </w:p>
    <w:p w:rsidR="00D15781" w:rsidRDefault="00D15781">
      <w:pPr>
        <w:jc w:val="both"/>
      </w:pPr>
    </w:p>
    <w:p w:rsidR="00D15781" w:rsidRDefault="00945132">
      <w:pPr>
        <w:jc w:val="both"/>
      </w:pPr>
      <w:r>
        <w:t>tellus fa</w:t>
      </w:r>
    </w:p>
    <w:p w:rsidR="00D15781" w:rsidRDefault="00945132">
      <w:pPr>
        <w:pStyle w:val="ListParagraph"/>
        <w:numPr>
          <w:ilvl w:val="0"/>
          <w:numId w:val="2"/>
        </w:numPr>
        <w:jc w:val="both"/>
      </w:pPr>
      <w:r>
        <w:t>poten 1</w:t>
      </w:r>
    </w:p>
    <w:p w:rsidR="00D15781" w:rsidRDefault="00945132">
      <w:pPr>
        <w:pStyle w:val="ListParagraph"/>
        <w:numPr>
          <w:ilvl w:val="1"/>
          <w:numId w:val="2"/>
        </w:numPr>
        <w:jc w:val="both"/>
      </w:pPr>
      <w:r>
        <w:t>eunib 2</w:t>
      </w:r>
    </w:p>
    <w:p w:rsidR="00D15781" w:rsidRDefault="00945132">
      <w:pPr>
        <w:pStyle w:val="ListParagraph"/>
        <w:numPr>
          <w:ilvl w:val="2"/>
          <w:numId w:val="2"/>
        </w:numPr>
        <w:jc w:val="both"/>
      </w:pPr>
      <w:r>
        <w:t>duisv 3</w:t>
      </w:r>
    </w:p>
    <w:p w:rsidR="00D15781" w:rsidRDefault="00D15781">
      <w:pPr>
        <w:ind w:left="720"/>
        <w:jc w:val="both"/>
      </w:pPr>
    </w:p>
    <w:p w:rsidR="00D15781" w:rsidRDefault="00945132">
      <w:pPr>
        <w:pStyle w:val="Heading1"/>
      </w:pPr>
      <w:r>
        <w:t>acetia</w:t>
      </w:r>
    </w:p>
    <w:p w:rsidR="00D15781" w:rsidRDefault="00D15781">
      <w:pPr>
        <w:ind w:left="0"/>
      </w:pPr>
    </w:p>
    <w:p w:rsidR="00D15781" w:rsidRDefault="00945132">
      <w:r>
        <w:t>atnu:</w:t>
      </w:r>
    </w:p>
    <w:p w:rsidR="00D15781" w:rsidRDefault="00945132">
      <w:r>
        <w:rPr>
          <w:noProof/>
          <w:lang w:val="en-AU" w:eastAsia="ko-KR"/>
        </w:rPr>
        <w:drawing>
          <wp:inline distT="0" distB="0" distL="0" distR="0">
            <wp:extent cx="3238500" cy="2362200"/>
            <wp:effectExtent l="19050" t="0" r="0" b="0"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781" w:rsidRDefault="00D15781"/>
    <w:p w:rsidR="00D15781" w:rsidRDefault="00D15781"/>
    <w:p w:rsidR="00D15781" w:rsidRDefault="00945132">
      <w:r>
        <w:t>qui (fuscei):</w:t>
      </w:r>
    </w:p>
    <w:p w:rsidR="00D15781" w:rsidRDefault="00945132">
      <w:r>
        <w:rPr>
          <w:noProof/>
          <w:lang w:val="en-AU" w:eastAsia="ko-KR"/>
        </w:rPr>
        <w:lastRenderedPageBreak/>
        <w:drawing>
          <wp:inline distT="0" distB="0" distL="0" distR="0">
            <wp:extent cx="2809875" cy="5473022"/>
            <wp:effectExtent l="19050" t="0" r="9525" b="0"/>
            <wp:docPr id="2" name="Picture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209" cy="547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781" w:rsidRDefault="00D15781"/>
    <w:p w:rsidR="00D15781" w:rsidRDefault="00D15781"/>
    <w:p w:rsidR="00D15781" w:rsidRDefault="00945132">
      <w:r>
        <w:t xml:space="preserve">sit (ibh  </w:t>
      </w:r>
      <w:hyperlink w:history="true" r:id="rId10">
        <w:r>
          <w:rPr>
            <w:rStyle w:val="Hyperlink"/>
          </w:rPr>
          <w:t>iber://ociosqu turpis.ene/n nam /ollis -o1e.pra</w:t>
        </w:r>
      </w:hyperlink>
      <w:r>
        <w:t xml:space="preserve"> )</w:t>
      </w:r>
    </w:p>
    <w:p w:rsidR="00D15781" w:rsidRDefault="00945132">
      <w:r>
        <w:rPr>
          <w:noProof/>
          <w:lang w:val="en-AU" w:eastAsia="ko-KR"/>
        </w:rPr>
        <w:drawing>
          <wp:inline distT="0" distB="0" distL="0" distR="0">
            <wp:extent cx="4286250" cy="3343275"/>
            <wp:effectExtent l="19050" t="0" r="0" b="0"/>
            <wp:docPr id="5" name="Picture 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781" w:rsidRDefault="00D15781"/>
    <w:p w:rsidR="00D15781" w:rsidRDefault="00945132">
      <w:pPr>
        <w:ind w:left="0"/>
      </w:pPr>
      <w:r>
        <w:t>(get : si usce i perdie  fer entu 2003 &amp; 2007 estas ne)</w:t>
      </w:r>
    </w:p>
    <w:p w:rsidR="00D15781" w:rsidRDefault="00D15781"/>
    <w:p w:rsidR="00D15781" w:rsidRDefault="00945132">
      <w:r>
        <w:br w:type="page"/>
      </w:r>
    </w:p>
    <w:p w:rsidR="00D15781" w:rsidRDefault="00945132">
      <w:pPr>
        <w:ind w:left="0"/>
      </w:pPr>
      <w:r>
        <w:lastRenderedPageBreak/>
        <w:t>sed  osu r  sed uissa</w:t>
      </w:r>
    </w:p>
    <w:p w:rsidR="00D15781" w:rsidRDefault="00D15781">
      <w:pPr>
        <w:ind w:left="0"/>
      </w:pPr>
    </w:p>
    <w:p w:rsidR="00D15781" w:rsidRDefault="00945132">
      <w:pPr>
        <w:ind w:left="0"/>
        <w:jc w:val="both"/>
      </w:pPr>
      <w:r>
        <w:t xml:space="preserve">adip sc ng u na urn  parturi. </w:t>
      </w:r>
      <w:ins w:author="Jason Harrop" w:date="2007-12-09T10:14:00Z" w:id="1">
        <w:r>
          <w:t>t  em nisiet</w:t>
        </w:r>
      </w:ins>
      <w:r>
        <w:t xml:space="preserve"> am erosd ne</w:t>
      </w:r>
      <w:del w:author="Jason Harrop" w:date="2007-12-09T10:14:00Z" w:id="2">
        <w:r>
          <w:delText xml:space="preserve">   olor cur</w:delText>
        </w:r>
      </w:del>
      <w:r>
        <w:t>.</w:t>
      </w:r>
    </w:p>
    <w:p w:rsidR="00D15781" w:rsidRDefault="00D15781">
      <w:pPr>
        <w:ind w:left="0"/>
        <w:jc w:val="both"/>
      </w:pPr>
    </w:p>
    <w:p w:rsidR="00D15781" w:rsidRDefault="00945132">
      <w:pPr>
        <w:ind w:left="0"/>
      </w:pPr>
      <w:r>
        <w:t>temp s ul ricies l g laqu sque e</w:t>
      </w:r>
      <w:r>
        <w:br/>
        <w:t>st  urae mo bi justo </w:t>
      </w:r>
    </w:p>
    <w:p w:rsidR="00D15781" w:rsidRDefault="00D15781">
      <w:pPr>
        <w:ind w:left="0"/>
      </w:pPr>
    </w:p>
    <w:sectPr w:rsidR="00D15781">
      <w:headerReference w:type="defaul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endnote w:type="separator" w:id="-1">
    <w:p w:rsidR="00F16BA9" w:rsidRDefault="00F16BA9">
      <w:r>
        <w:separator/>
      </w:r>
    </w:p>
  </w:endnote>
  <w:endnote w:type="continuationSeparator" w:id="0">
    <w:p w:rsidR="00F16BA9" w:rsidRDefault="00F16BA9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?? ??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footnote w:type="separator" w:id="-1">
    <w:p w:rsidR="00F16BA9" w:rsidRDefault="00F16BA9">
      <w:r>
        <w:separator/>
      </w:r>
    </w:p>
  </w:footnote>
  <w:footnote w:type="continuationSeparator" w:id="0">
    <w:p w:rsidR="00F16BA9" w:rsidRDefault="00F16BA9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 w:rsidR="00D15781" w:rsidRDefault="00945132">
    <w:pPr>
      <w:pStyle w:val="Header"/>
    </w:pPr>
    <w:r>
      <w:t>pu us acc</w:t>
    </w:r>
  </w:p>
  <w:p w:rsidR="00D15781" w:rsidRDefault="00D15781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abstractNum w:abstractNumId="0">
    <w:nsid w:val="52BE0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C634168"/>
    <w:multiLevelType w:val="hybridMultilevel"/>
    <w:tmpl w:val="D6CC10D4"/>
    <w:lvl w:ilvl="0" w:tplc="04090001">
      <w:start w:val="1"/>
      <w:numFmt w:val="bullet"/>
      <w:lvlText w:val="?"/>
      <w:lvlJc w:val="left"/>
      <w:pPr>
        <w:ind w:left="806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?"/>
      <w:lvlJc w:val="left"/>
      <w:pPr>
        <w:ind w:left="2246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?"/>
      <w:lvlJc w:val="left"/>
      <w:pPr>
        <w:ind w:left="2966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86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?"/>
      <w:lvlJc w:val="left"/>
      <w:pPr>
        <w:ind w:left="4406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?"/>
      <w:lvlJc w:val="left"/>
      <w:pPr>
        <w:ind w:left="5126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846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?"/>
      <w:lvlJc w:val="left"/>
      <w:pPr>
        <w:ind w:left="6566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81"/>
    <w:rsid w:val="00451A5E"/>
    <w:rsid w:val="00665DAE"/>
    <w:rsid w:val="00945132"/>
    <w:rsid w:val="00D15781"/>
    <w:rsid w:val="00F1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ind w:left="86" w:right="86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true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Target="media/image1.jpeg" Type="http://schemas.openxmlformats.org/officeDocument/2006/relationships/image" Id="rId8"/><Relationship Target="fontTable.xml" Type="http://schemas.openxmlformats.org/officeDocument/2006/relationships/fontTable" Id="rId13"/><Relationship Target="endnotes.xml" Type="http://schemas.openxmlformats.org/officeDocument/2006/relationships/endnotes" Id="rId7"/><Relationship Target="header1.xml" Type="http://schemas.openxmlformats.org/officeDocument/2006/relationships/header" Id="rId12"/><Relationship Target="styles.xml" Type="http://schemas.openxmlformats.org/officeDocument/2006/relationships/styles" Id="rId2"/><Relationship Target="numbering.xml" Type="http://schemas.openxmlformats.org/officeDocument/2006/relationships/numbering" Id="rId1"/><Relationship Target="footnotes.xml" Type="http://schemas.openxmlformats.org/officeDocument/2006/relationships/footnotes" Id="rId6"/><Relationship Target="media/image3.png" Type="http://schemas.openxmlformats.org/officeDocument/2006/relationships/image" Id="rId11"/><Relationship Target="webSettings.xml" Type="http://schemas.openxmlformats.org/officeDocument/2006/relationships/webSettings" Id="rId5"/><Relationship TargetMode="External" Target="http://davidpritchard.org/images/pacsoc-s1b.png" Type="http://schemas.openxmlformats.org/officeDocument/2006/relationships/hyperlink" Id="rId10"/><Relationship Target="settings.xml" Type="http://schemas.openxmlformats.org/officeDocument/2006/relationships/settings" Id="rId4"/><Relationship Target="media/image2.gif" Type="http://schemas.openxmlformats.org/officeDocument/2006/relationships/image" Id="rId9"/><Relationship Target="theme/theme1.xml" Type="http://schemas.openxmlformats.org/officeDocument/2006/relationships/theme" Id="rId14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?? 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?? 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Pages>5</properties:Pages>
  <properties:Words>211</properties:Words>
  <properties:Characters>1203</properties:Characters>
  <properties:Lines>10</properties:Lines>
  <properties:Paragraphs>2</properties:Paragraphs>
  <properties:TotalTime>1</properties:TotalTime>
  <properties:ScaleCrop>false</properties:ScaleCrop>
  <properties:TitlesOfParts>
    <vt:vector baseType="lpstr" size="1">
      <vt:lpstr/>
    </vt:vector>
  </properties:TitlesOfParts>
  <properties:LinksUpToDate>false</properties:LinksUpToDate>
  <properties:CharactersWithSpaces>1412</properties:CharactersWithSpaces>
  <properties:SharedDoc>false</properties:SharedDoc>
  <properties:HyperlinksChanged>false</properties:HyperlinksChanged>
  <properties:Application>docx4j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2012-04-01T06:37:00Z</dcterms:created>
  <dc:creator>docx4j</dc:creator>
  <cp:lastModifiedBy>docx4j</cp:lastModifiedBy>
  <dcterms:modified xmlns:xsi="http://www.w3.org/2001/XMLSchema-instance" xsi:type="dcterms:W3CDTF">2012-05-23T12:55:00Z</dcterms:modified>
  <cp:revision>3</cp:revision>
</cp:coreProperties>
</file>