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notes+xml" PartName="/word/footnotes.xml"/>
  <Override ContentType="application/vnd.openxmlformats-officedocument.wordprocessingml.header+xml" PartName="/word/header1.xml"/>
  <Override ContentType="image/gif" PartName="/word/media/image22.gif"/>
  <Override ContentType="image/png" PartName="/word/media/image32.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ms-word.stylesWithEffects+xml" PartName="/word/stylesWithEffect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Relationships xmlns="http://schemas.openxmlformats.org/package/2006/relationships"><Relationship Target="docProps/app.xml" Type="http://schemas.openxmlformats.org/officeDocument/2006/relationships/extended-properties" Id="rId3"/><Relationship Target="docProps/core.xml" Type="http://schemas.openxmlformats.org/package/2006/relationships/metadata/core-properties" Id="rId2"/><Relationship Target="word/document.xml" Type="http://schemas.openxmlformats.org/officeDocument/2006/relationships/officeDocument" Id="rId1"/></Relationships>
</file>

<file path=word/document.xml><?xml version="1.0" encoding="utf-8"?>
<w:document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8="urn:schemas-microsoft-com:office:excel" xmlns:o="urn:schemas-microsoft-com:office:office" xmlns:v="urn:schemas-microsoft-com:vm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ns32="http://schemas.openxmlformats.org/drawingml/2006/compatibility" xmlns:ns33="http://schemas.openxmlformats.org/drawingml/2006/lockedCanvas" mc:Ignorable="w14 wp14">
  <w:body>
    <w:p w:rsidR="00D15781" w:rsidRDefault="00945132">
      <w:pPr>
        <w:pStyle w:val="Title"/>
      </w:pPr>
      <w:r>
        <w:t xml:space="preserve">Docx sample document</w:t>
      </w:r>
    </w:p>
    <w:p w:rsidR="00D15781" w:rsidRDefault="00945132">
      <w:r>
        <w:t xml:space="preserve">This is a document exhibiting basic docx features.</w:t>
      </w:r>
      <w:r>
        <w:t xml:space="preserve">  </w:t>
      </w:r>
      <w:ins w:author="someone" w:date="2009-03-11T17:57:00Z" w:id="1">
        <w:r>
          <w:t xml:space="preserve">Compared to the Flat OPC version, it contains a few innocuous differents.</w:t>
        </w:r>
      </w:ins>
    </w:p>
    <w:p w:rsidR="00D15781" w:rsidRDefault="00945132">
      <w:pPr>
        <w:pStyle w:val="Heading1"/>
      </w:pPr>
      <w:r>
        <w:t xml:space="preserve">This is style Heading 1</w:t>
      </w:r>
    </w:p>
    <w:p w:rsidR="00D15781" w:rsidRDefault="00D15781"/>
    <w:p w:rsidR="00D15781" w:rsidRDefault="00945132">
      <w:r>
        <w:t xml:space="preserve">Some text.</w:t>
      </w:r>
    </w:p>
    <w:p w:rsidR="00D15781" w:rsidRDefault="00945132">
      <w:pPr>
        <w:pStyle w:val="Heading1"/>
      </w:pPr>
      <w:r>
        <w:t xml:space="preserve">Tables</w:t>
      </w:r>
    </w:p>
    <w:p w:rsidR="00D15781" w:rsidRDefault="00D15781">
      <w:pPr>
        <w:ind w:left="0"/>
      </w:pPr>
    </w:p>
    <w:tbl>
      <w:tblPr>
        <w:tblStyle w:val="TableGrid"/>
        <w:tblW w:w="0" w:type="auto"/>
        <w:tblLook w:firstRow="1" w:lastRow="0" w:firstColumn="1" w:lastColumn="0" w:noHBand="0" w:noVBand="1" w:val="04A0"/>
      </w:tblPr>
      <w:tblGrid>
        <w:gridCol w:w="3561"/>
        <w:gridCol w:w="3561"/>
        <w:gridCol w:w="3561"/>
      </w:tblGrid>
      <w:tr w:rsidR="00D15781">
        <w:tc>
          <w:tcPr>
            <w:tcW w:w="3561" w:type="dxa"/>
          </w:tcPr>
          <w:p w:rsidR="00D15781" w:rsidRDefault="00945132">
            <w:pPr>
              <w:ind w:left="0"/>
            </w:pPr>
            <w:r>
              <w:t xml:space="preserve">Cell text</w:t>
            </w:r>
          </w:p>
        </w:tc>
        <w:tc>
          <w:tcPr>
            <w:tcW w:w="3561" w:type="dxa"/>
          </w:tcPr>
          <w:p w:rsidR="00D15781" w:rsidRDefault="00D15781">
            <w:pPr>
              <w:ind w:left="0"/>
            </w:pPr>
          </w:p>
        </w:tc>
        <w:tc>
          <w:tcPr>
            <w:tcW w:w="3561" w:type="dxa"/>
            <w:shd w:val="clear" w:color="auto" w:fill="D9D9D9" w:themeFill="background1" w:themeFillShade="D9"/>
          </w:tcPr>
          <w:p w:rsidR="00D15781" w:rsidRDefault="00945132">
            <w:pPr>
              <w:ind w:left="0"/>
            </w:pPr>
            <w:r>
              <w:t xml:space="preserve">Shaded grey</w:t>
            </w:r>
          </w:p>
        </w:tc>
      </w:tr>
      <w:tr w:rsidR="00D15781">
        <w:tc>
          <w:tcPr>
            <w:tcW w:w="3561" w:type="dxa"/>
            <w:vMerge w:val="restart"/>
          </w:tcPr>
          <w:p w:rsidR="00D15781" w:rsidRDefault="00945132">
            <w:pPr>
              <w:ind w:left="0"/>
            </w:pPr>
            <w:r>
              <w:t xml:space="preserve">Vertical merge</w:t>
            </w:r>
          </w:p>
        </w:tc>
        <w:tc>
          <w:tcPr>
            <w:tcW w:w="3561" w:type="dxa"/>
          </w:tcPr>
          <w:p w:rsidR="00D15781" w:rsidRDefault="00D15781">
            <w:pPr>
              <w:ind w:left="0"/>
            </w:pPr>
          </w:p>
        </w:tc>
        <w:tc>
          <w:tcPr>
            <w:tcW w:w="3561" w:type="dxa"/>
            <w:shd w:val="clear" w:color="auto" w:fill="D9D9D9" w:themeFill="background1" w:themeFillShade="D9"/>
          </w:tcPr>
          <w:p w:rsidR="00D15781" w:rsidRDefault="00945132">
            <w:pPr>
              <w:ind w:left="0"/>
            </w:pPr>
            <w:r>
              <w:t xml:space="preserve">Shaded grey</w:t>
            </w:r>
          </w:p>
        </w:tc>
      </w:tr>
      <w:tr w:rsidR="00D15781">
        <w:tc>
          <w:tcPr>
            <w:tcW w:w="3561" w:type="dxa"/>
            <w:vMerge/>
          </w:tcPr>
          <w:p w:rsidR="00D15781" w:rsidRDefault="00D15781">
            <w:pPr>
              <w:ind w:left="0"/>
            </w:pPr>
          </w:p>
        </w:tc>
        <w:tc>
          <w:tcPr>
            <w:tcW w:w="3561" w:type="dxa"/>
          </w:tcPr>
          <w:p w:rsidR="00D15781" w:rsidRDefault="00D15781">
            <w:pPr>
              <w:ind w:left="0"/>
            </w:pPr>
          </w:p>
        </w:tc>
        <w:tc>
          <w:tcPr>
            <w:tcW w:w="3561" w:type="dxa"/>
          </w:tcPr>
          <w:p w:rsidR="00D15781" w:rsidRDefault="00D15781">
            <w:pPr>
              <w:ind w:left="0"/>
            </w:pPr>
          </w:p>
        </w:tc>
      </w:tr>
      <w:tr w:rsidR="00D15781">
        <w:tc>
          <w:tcPr>
            <w:tcW w:w="3561" w:type="dxa"/>
          </w:tcPr>
          <w:p w:rsidR="00D15781" w:rsidRDefault="00D15781">
            <w:pPr>
              <w:ind w:left="0"/>
            </w:pPr>
          </w:p>
        </w:tc>
        <w:tc>
          <w:tcPr>
            <w:tcW w:w="7122" w:type="dxa"/>
            <w:gridSpan w:val="2"/>
          </w:tcPr>
          <w:p w:rsidR="00D15781" w:rsidRDefault="00945132">
            <w:pPr>
              <w:ind w:left="0"/>
            </w:pPr>
            <w:r>
              <w:t xml:space="preserve">Horizontal merge</w:t>
            </w:r>
          </w:p>
        </w:tc>
      </w:tr>
    </w:tbl>
    <w:p w:rsidR="00D15781" w:rsidRDefault="00D15781">
      <w:pPr>
        <w:ind w:left="0"/>
      </w:pPr>
    </w:p>
    <w:p w:rsidR="00D15781" w:rsidRDefault="00945132">
      <w:pPr>
        <w:ind w:left="0"/>
      </w:pPr>
      <w:r>
        <w:t xml:space="preserve">(There is another document which tests tables more thoroughly)</w:t>
      </w:r>
    </w:p>
    <w:p w:rsidR="00D15781" w:rsidRDefault="00945132">
      <w:pPr>
        <w:pStyle w:val="Heading1"/>
      </w:pPr>
      <w:r>
        <w:t xml:space="preserve">Paragraph properties</w:t>
      </w:r>
    </w:p>
    <w:p w:rsidR="00D15781" w:rsidRDefault="00D15781">
      <w:pPr>
        <w:ind w:left="0"/>
      </w:pPr>
    </w:p>
    <w:p w:rsidR="00D15781" w:rsidRDefault="00945132">
      <w:r>
        <w:t xml:space="preserve">Left indent</w:t>
      </w:r>
    </w:p>
    <w:p w:rsidR="00D15781" w:rsidRDefault="00945132">
      <w:pPr>
        <w:jc w:val="center"/>
      </w:pPr>
      <w:r>
        <w:t xml:space="preserve">Centre</w:t>
      </w:r>
      <w:r>
        <w:t xml:space="preserve">d text</w:t>
      </w:r>
    </w:p>
    <w:p w:rsidR="00D15781" w:rsidRDefault="00945132">
      <w:pPr>
        <w:jc w:val="right"/>
      </w:pPr>
      <w:r>
        <w:t xml:space="preserve">Align Right</w:t>
      </w:r>
    </w:p>
    <w:p w:rsidR="00D15781" w:rsidRDefault="00945132">
      <w:pPr>
        <w:jc w:val="both"/>
      </w:pPr>
      <w:r>
        <w:t xml:space="preserve">Justified text</w:t>
      </w:r>
    </w:p>
    <w:p w:rsidR="00D15781" w:rsidRDefault="00D15781">
      <w:pPr>
        <w:jc w:val="both"/>
      </w:pPr>
    </w:p>
    <w:p w:rsidR="00D15781" w:rsidRDefault="00945132">
      <w:pPr>
        <w:ind w:left="720"/>
        <w:jc w:val="both"/>
      </w:pPr>
      <w:r>
        <w:t xml:space="preserve">Indented</w:t>
      </w:r>
      <w:ins w:author="someone" w:date="2009-03-11T17:57:00Z" w:id="2">
        <w:r>
          <w:t xml:space="preserve"> indented indented indented</w:t>
        </w:r>
      </w:ins>
      <w:r>
        <w:t xml:space="preserve"> indented indented indented indented indented indented indented indented indented indented indented indented indented indented indented indented indented indented indented </w:t>
      </w:r>
    </w:p>
    <w:p w:rsidR="00D15781" w:rsidRDefault="00D15781">
      <w:pPr>
        <w:jc w:val="both"/>
      </w:pPr>
    </w:p>
    <w:p w:rsidR="00D15781" w:rsidRDefault="00945132">
      <w:pPr>
        <w:ind w:left="1440" w:hanging="720"/>
        <w:jc w:val="both"/>
      </w:pPr>
      <w:r>
        <w:t xml:space="preserve">First line indent, Left indent, Hanging indent aaa bbb aaa bbb aaa bbb aaa bbb aaa bbb aaa bbb aaa bbb aaa bbb aaa bbb aaa bbb aaa bbb aaa bbb aaa bbb aaa bbb</w:t>
      </w:r>
    </w:p>
    <w:p w:rsidR="00D15781" w:rsidRDefault="00D15781">
      <w:pPr>
        <w:jc w:val="both"/>
      </w:pPr>
    </w:p>
    <w:p w:rsidR="00D15781" w:rsidRDefault="00D15781">
      <w:pPr>
        <w:jc w:val="both"/>
      </w:pPr>
    </w:p>
    <w:p w:rsidR="00D15781" w:rsidRDefault="00945132">
      <w:pPr>
        <w:jc w:val="both"/>
      </w:pPr>
      <w:r>
        <w:t xml:space="preserve">Normal</w:t>
      </w:r>
    </w:p>
    <w:p w:rsidR="00D15781" w:rsidRDefault="00665DAE">
      <w:pPr>
        <w:spacing w:before="200" w:after="400"/>
        <w:ind w:left="85" w:right="85"/>
        <w:jc w:val="both"/>
      </w:pPr>
      <w:r>
        <w:t xml:space="preserve">A</w:t>
      </w:r>
      <w:del w:author="someone" w:date="2009-03-11T17:57:00Z" w:id="3">
        <w:r>
          <w:delText> </w:delText>
        </w:r>
      </w:del>
      <w:ins w:author="someone" w:date="2009-03-11T17:57:00Z" w:id="4">
        <w:r>
          <w:t xml:space="preserve"> para</w:t>
        </w:r>
      </w:ins>
      <w:del w:author="someone" w:date="2009-03-11T17:57:00Z" w:id="5">
        <w:r>
          <w:delText>short </w:delText>
        </w:r>
      </w:del>
      <w:bookmarkStart w:name="_GoBack" w:id="0"/>
      <w:bookmarkEnd w:id="0"/>
      <w:del w:author="someone" w:date="2009-03-11T17:57:00Z" w:id="6">
        <w:r>
          <w:delText>para</w:delText>
        </w:r>
      </w:del>
      <w:r>
        <w:t xml:space="preserve">graph with 10 points spacing before, 20 points after.</w:t>
      </w:r>
    </w:p>
    <w:p w:rsidR="00D15781" w:rsidRDefault="00945132">
      <w:pPr>
        <w:pStyle w:val="Heading1"/>
      </w:pPr>
      <w:r>
        <w:t xml:space="preserve">Run properties</w:t>
      </w:r>
    </w:p>
    <w:p w:rsidR="00D15781" w:rsidRDefault="00D15781">
      <w:pPr>
        <w:jc w:val="both"/>
      </w:pPr>
    </w:p>
    <w:p w:rsidR="00D15781" w:rsidRDefault="00945132">
      <w:pPr>
        <w:jc w:val="both"/>
      </w:pPr>
      <w:r>
        <w:t xml:space="preserve">Font styles </w:t>
      </w:r>
      <w:r>
        <w:rPr>
          <w:rFonts w:ascii="Arial Black" w:hAnsi="Arial Black"/>
        </w:rPr>
        <w:t xml:space="preserve">Aerial Black</w:t>
      </w:r>
    </w:p>
    <w:p w:rsidR="00D15781" w:rsidRDefault="00945132">
      <w:pPr>
        <w:jc w:val="both"/>
      </w:pPr>
      <w:r>
        <w:t xml:space="preserve">Font styles </w:t>
      </w:r>
      <w:r>
        <w:rPr>
          <w:sz w:val="36"/>
          <w:szCs w:val="36"/>
        </w:rPr>
        <w:t xml:space="preserve">18 point</w:t>
      </w:r>
    </w:p>
    <w:p w:rsidR="00D15781" w:rsidRDefault="00945132">
      <w:pPr>
        <w:jc w:val="both"/>
      </w:pPr>
      <w:r>
        <w:t xml:space="preserve">Font styles </w:t>
      </w:r>
      <w:r>
        <w:rPr>
          <w:b/>
        </w:rPr>
        <w:t xml:space="preserve">bold</w:t>
      </w:r>
    </w:p>
    <w:p w:rsidR="00D15781" w:rsidRDefault="00945132">
      <w:pPr>
        <w:jc w:val="both"/>
      </w:pPr>
      <w:r>
        <w:t xml:space="preserve">Font styles </w:t>
      </w:r>
      <w:r>
        <w:rPr>
          <w:i/>
        </w:rPr>
        <w:t xml:space="preserve">italic</w:t>
      </w:r>
    </w:p>
    <w:p w:rsidR="00D15781" w:rsidRDefault="00945132">
      <w:pPr>
        <w:jc w:val="both"/>
      </w:pPr>
      <w:r>
        <w:t xml:space="preserve">Font styles </w:t>
      </w:r>
      <w:r>
        <w:rPr>
          <w:u w:val="single"/>
        </w:rPr>
        <w:t xml:space="preserve">underline</w:t>
      </w:r>
    </w:p>
    <w:p w:rsidR="00D15781" w:rsidRDefault="00945132">
      <w:pPr>
        <w:pStyle w:val="Heading1"/>
      </w:pPr>
      <w:r>
        <w:t xml:space="preserve">Bullets &amp; numbering</w:t>
      </w:r>
    </w:p>
    <w:p w:rsidR="00D15781" w:rsidRDefault="00D15781">
      <w:pPr>
        <w:jc w:val="both"/>
      </w:pPr>
    </w:p>
    <w:p w:rsidR="00D15781" w:rsidRDefault="00945132">
      <w:pPr>
        <w:jc w:val="both"/>
      </w:pPr>
      <w:r>
        <w:t xml:space="preserve">Bullets</w:t>
      </w:r>
    </w:p>
    <w:p w:rsidR="00D15781" w:rsidRDefault="00945132">
      <w:pPr>
        <w:pStyle w:val="ListParagraph"/>
        <w:numPr>
          <w:ilvl w:val="0"/>
          <w:numId w:val="1"/>
        </w:numPr>
        <w:jc w:val="both"/>
      </w:pPr>
      <w:r>
        <w:t xml:space="preserve">Level 1</w:t>
      </w:r>
    </w:p>
    <w:p w:rsidR="00D15781" w:rsidRDefault="00945132">
      <w:pPr>
        <w:pStyle w:val="ListParagraph"/>
        <w:numPr>
          <w:ilvl w:val="1"/>
          <w:numId w:val="1"/>
        </w:numPr>
        <w:jc w:val="both"/>
      </w:pPr>
      <w:r>
        <w:t xml:space="preserve">Level 2</w:t>
      </w:r>
    </w:p>
    <w:p w:rsidR="00D15781" w:rsidRDefault="00D15781">
      <w:pPr>
        <w:jc w:val="both"/>
      </w:pPr>
    </w:p>
    <w:p w:rsidR="00D15781" w:rsidRDefault="00945132">
      <w:pPr>
        <w:jc w:val="both"/>
      </w:pPr>
      <w:r>
        <w:t xml:space="preserve">Numbering</w:t>
      </w:r>
    </w:p>
    <w:p w:rsidR="00D15781" w:rsidRDefault="00945132">
      <w:pPr>
        <w:pStyle w:val="ListParagraph"/>
        <w:numPr>
          <w:ilvl w:val="0"/>
          <w:numId w:val="2"/>
        </w:numPr>
        <w:jc w:val="both"/>
      </w:pPr>
      <w:r>
        <w:t xml:space="preserve">Level 1</w:t>
      </w:r>
    </w:p>
    <w:p w:rsidR="00D15781" w:rsidRDefault="00945132">
      <w:pPr>
        <w:pStyle w:val="ListParagraph"/>
        <w:numPr>
          <w:ilvl w:val="1"/>
          <w:numId w:val="2"/>
        </w:numPr>
        <w:jc w:val="both"/>
      </w:pPr>
      <w:r>
        <w:t xml:space="preserve">Level 2</w:t>
      </w:r>
    </w:p>
    <w:p w:rsidR="00D15781" w:rsidRDefault="00945132">
      <w:pPr>
        <w:pStyle w:val="ListParagraph"/>
        <w:numPr>
          <w:ilvl w:val="2"/>
          <w:numId w:val="2"/>
        </w:numPr>
        <w:jc w:val="both"/>
      </w:pPr>
      <w:r>
        <w:t xml:space="preserve">Level 3</w:t>
      </w:r>
    </w:p>
    <w:p w:rsidR="00D15781" w:rsidRDefault="00D15781">
      <w:pPr>
        <w:ind w:left="720"/>
        <w:jc w:val="both"/>
      </w:pPr>
    </w:p>
    <w:p w:rsidR="00D15781" w:rsidRDefault="00945132">
      <w:pPr>
        <w:pStyle w:val="Heading1"/>
      </w:pPr>
      <w:r>
        <w:t xml:space="preserve">Images</w:t>
      </w:r>
    </w:p>
    <w:p w:rsidR="00D15781" w:rsidRDefault="00D15781">
      <w:pPr>
        <w:ind w:left="0"/>
      </w:pPr>
    </w:p>
    <w:p w:rsidR="00D15781" w:rsidRDefault="00945132">
      <w:r>
        <w:t xml:space="preserve">Jpeg:</w:t>
      </w:r>
    </w:p>
    <w:p w:rsidR="00D15781" w:rsidRDefault="00945132">
      <w:r>
        <w:drawing>
          <wp:inline distT="0" distB="0" distL="0" distR="0">
            <wp:extent cx="3238500" cy="2362200"/>
            <wp:effectExtent l="19050" t="0" r="0" b="0"/>
            <wp:docPr id="1" name="Picture 1" descr="C:\Documents and Settings\Jason Harrop\My Documents\tmp-test-docs\pangolin.jpeg"/>
            <wp:cNvGraphicFramePr>
              <a:graphicFrameLocks noChangeAspect="true"/>
            </wp:cNvGraphicFramePr>
            <a:graphic>
              <a:graphicData uri="http://schemas.openxmlformats.org/drawingml/2006/picture">
                <pic:pic>
                  <pic:nvPicPr>
                    <pic:cNvPr id="0" name="Picture 1" descr="C:\Documents and Settings\Jason Harrop\My Documents\tmp-test-docs\pangolin.jpeg"/>
                    <pic:cNvPicPr>
                      <a:picLocks noChangeAspect="true" noChangeArrowheads="true"/>
                    </pic:cNvPicPr>
                  </pic:nvPicPr>
                  <pic:blipFill>
                    <a:blip r:embed="rId8Lblagh"/>
                    <a:srcRect/>
                    <a:stretch>
                      <a:fillRect/>
                    </a:stretch>
                  </pic:blipFill>
                  <pic:spPr bwMode="auto">
                    <a:xfrm>
                      <a:off x="0" y="0"/>
                      <a:ext cx="3238500" cy="2362200"/>
                    </a:xfrm>
                    <a:prstGeom prst="rect">
                      <a:avLst/>
                    </a:prstGeom>
                    <a:noFill/>
                    <a:ln w="9525">
                      <a:noFill/>
                      <a:miter lim="800000"/>
                      <a:headEnd/>
                      <a:tailEnd/>
                    </a:ln>
                  </pic:spPr>
                </pic:pic>
              </a:graphicData>
            </a:graphic>
          </wp:inline>
        </w:drawing>
      </w:r>
    </w:p>
    <w:p w:rsidR="00D15781" w:rsidRDefault="00D15781"/>
    <w:p w:rsidR="00D15781" w:rsidRDefault="00D15781"/>
    <w:p w:rsidR="00D15781" w:rsidRDefault="00945132">
      <w:r>
        <w:t xml:space="preserve">Gif (scaled):</w:t>
      </w:r>
    </w:p>
    <w:p w:rsidR="00D15781" w:rsidRDefault="00945132">
      <w:r>
        <w:drawing>
          <wp:inline distT="0" distB="0" distL="0" distR="0">
            <wp:extent cx="2809875" cy="5473022"/>
            <wp:effectExtent l="19050" t="0" r="9525" b="0"/>
            <wp:docPr id="2" name="Picture 2" descr="Escher: Liberation"/>
            <wp:cNvGraphicFramePr>
              <a:graphicFrameLocks noChangeAspect="true"/>
            </wp:cNvGraphicFramePr>
            <a:graphic>
              <a:graphicData uri="http://schemas.openxmlformats.org/drawingml/2006/picture">
                <pic:pic>
                  <pic:nvPicPr>
                    <pic:cNvPr id="0" name="Picture 2" descr="Escher: Liberation"/>
                    <pic:cNvPicPr>
                      <a:picLocks noChangeAspect="true" noChangeArrowheads="true"/>
                    </pic:cNvPicPr>
                  </pic:nvPicPr>
                  <pic:blipFill>
                    <a:blip r:embed="rId9Lblagh"/>
                    <a:srcRect/>
                    <a:stretch>
                      <a:fillRect/>
                    </a:stretch>
                  </pic:blipFill>
                  <pic:spPr bwMode="auto">
                    <a:xfrm>
                      <a:off x="0" y="0"/>
                      <a:ext cx="2810209" cy="5473672"/>
                    </a:xfrm>
                    <a:prstGeom prst="rect">
                      <a:avLst/>
                    </a:prstGeom>
                    <a:noFill/>
                    <a:ln w="9525">
                      <a:noFill/>
                      <a:miter lim="800000"/>
                      <a:headEnd/>
                      <a:tailEnd/>
                    </a:ln>
                  </pic:spPr>
                </pic:pic>
              </a:graphicData>
            </a:graphic>
          </wp:inline>
        </w:drawing>
      </w:r>
    </w:p>
    <w:p w:rsidR="00D15781" w:rsidRDefault="00D15781"/>
    <w:p w:rsidR="00D15781" w:rsidRDefault="00D15781"/>
    <w:p w:rsidR="00D15781" w:rsidRDefault="00945132">
      <w:r>
        <w:t xml:space="preserve">Png (from </w:t>
      </w:r>
      <w:hyperlink w:history="true" r:id="rId10">
        <w:r>
          <w:rPr>
            <w:rStyle w:val="Hyperlink"/>
          </w:rPr>
          <w:t xml:space="preserve">http://davidpritchard.org/images/pacsoc-s1b.png</w:t>
        </w:r>
      </w:hyperlink>
      <w:r>
        <w:t xml:space="preserve"> )</w:t>
      </w:r>
    </w:p>
    <w:p w:rsidR="00D15781" w:rsidRDefault="00945132">
      <w:r>
        <w:drawing>
          <wp:inline distT="0" distB="0" distL="0" distR="0">
            <wp:extent cx="4286250" cy="3343275"/>
            <wp:effectExtent l="19050" t="0" r="0" b="0"/>
            <wp:docPr id="5" name="Picture 5" descr="http://davidpritchard.org/images/pacsoc-s1b.png"/>
            <wp:cNvGraphicFramePr>
              <a:graphicFrameLocks noChangeAspect="true"/>
            </wp:cNvGraphicFramePr>
            <a:graphic>
              <a:graphicData uri="http://schemas.openxmlformats.org/drawingml/2006/picture">
                <pic:pic>
                  <pic:nvPicPr>
                    <pic:cNvPr id="0" name="Picture 5" descr="http://davidpritchard.org/images/pacsoc-s1b.png"/>
                    <pic:cNvPicPr>
                      <a:picLocks noChangeAspect="true" noChangeArrowheads="true"/>
                    </pic:cNvPicPr>
                  </pic:nvPicPr>
                  <pic:blipFill>
                    <a:blip r:embed="rId11Lblagh"/>
                    <a:srcRect/>
                    <a:stretch>
                      <a:fillRect/>
                    </a:stretch>
                  </pic:blipFill>
                  <pic:spPr bwMode="auto">
                    <a:xfrm>
                      <a:off x="0" y="0"/>
                      <a:ext cx="4286250" cy="3343275"/>
                    </a:xfrm>
                    <a:prstGeom prst="rect">
                      <a:avLst/>
                    </a:prstGeom>
                    <a:noFill/>
                    <a:ln w="9525">
                      <a:noFill/>
                      <a:miter lim="800000"/>
                      <a:headEnd/>
                      <a:tailEnd/>
                    </a:ln>
                  </pic:spPr>
                </pic:pic>
              </a:graphicData>
            </a:graphic>
          </wp:inline>
        </w:drawing>
      </w:r>
    </w:p>
    <w:p w:rsidR="00D15781" w:rsidRDefault="00D15781"/>
    <w:p w:rsidR="00D15781" w:rsidRDefault="00945132">
      <w:pPr>
        <w:ind w:left="0"/>
      </w:pPr>
      <w:r>
        <w:t xml:space="preserve">(TODO: we really should have both 2003 &amp; 2007 pictures)</w:t>
      </w:r>
    </w:p>
    <w:p w:rsidR="00D15781" w:rsidRDefault="00D15781"/>
    <w:p w:rsidR="00D15781" w:rsidRDefault="00945132"/>
    <w:p w:rsidR="00D15781" w:rsidRDefault="00945132">
      <w:pPr>
        <w:ind w:left="0"/>
      </w:pPr>
      <w:r>
        <w:t xml:space="preserve">That was a page break</w:t>
      </w:r>
    </w:p>
    <w:p w:rsidR="00D15781" w:rsidRDefault="00D15781">
      <w:pPr>
        <w:ind w:left="0"/>
      </w:pPr>
    </w:p>
    <w:p w:rsidR="00D15781" w:rsidRDefault="00945132">
      <w:pPr>
        <w:ind w:left="0"/>
        <w:jc w:val="both"/>
      </w:pPr>
      <w:r>
        <w:t xml:space="preserve">Here is some change tracking. </w:t>
      </w:r>
      <w:ins w:author="Jason Harrop" w:date="2007-12-09T10:14:00Z" w:id="1">
        <w:r>
          <w:t xml:space="preserve">An insertion</w:t>
        </w:r>
      </w:ins>
      <w:r>
        <w:t xml:space="preserve"> Followed by</w:t>
      </w:r>
      <w:del w:author="Jason Harrop" w:date="2007-12-09T10:14:00Z" w:id="2"/>
      <w:r>
        <w:t xml:space="preserve">.</w:t>
      </w:r>
    </w:p>
    <w:p w:rsidR="00D15781" w:rsidRDefault="00D15781">
      <w:pPr>
        <w:ind w:left="0"/>
        <w:jc w:val="both"/>
      </w:pPr>
    </w:p>
    <w:p w:rsidR="00D15781" w:rsidRDefault="00945132">
      <w:pPr>
        <w:ind w:left="0"/>
      </w:pPr>
      <w:r>
        <w:t xml:space="preserve">This line contains a soft return</w:t>
      </w:r>
      <w:r>
        <w:t xml:space="preserve">and here it continues</w:t>
      </w:r>
    </w:p>
    <w:p w:rsidR="00D15781" w:rsidRDefault="00D15781">
      <w:pPr>
        <w:ind w:left="0"/>
      </w:pPr>
    </w:p>
    <w:sectPr w:rsidR="00D15781">
      <w:pgSz w:w="11907" w:h="16839"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16BA9" w:rsidRDefault="00F16BA9">
      <w:r>
        <w:separator/>
      </w:r>
    </w:p>
  </w:endnote>
  <w:endnote w:type="continuationSeparator" w:id="0">
    <w:p w:rsidR="00F16BA9" w:rsidRDefault="00F16B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 ??">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16BA9" w:rsidRDefault="00F16BA9">
      <w:r>
        <w:separator/>
      </w:r>
    </w:p>
  </w:footnote>
  <w:footnote w:type="continuationSeparator" w:id="0">
    <w:p w:rsidR="00F16BA9" w:rsidRDefault="00F16BA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5781" w:rsidRDefault="00945132">
    <w:pPr>
      <w:pStyle w:val="Header"/>
    </w:pPr>
    <w:r>
      <w:t>My header</w:t>
    </w:r>
  </w:p>
  <w:p w:rsidR="00D15781" w:rsidRDefault="00D1578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BE078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7C634168"/>
    <w:multiLevelType w:val="hybridMultilevel"/>
    <w:tmpl w:val="D6CC10D4"/>
    <w:lvl w:ilvl="0" w:tplc="04090001">
      <w:start w:val="1"/>
      <w:numFmt w:val="bullet"/>
      <w:lvlText w:val="?"/>
      <w:lvlJc w:val="left"/>
      <w:pPr>
        <w:ind w:left="806" w:hanging="360"/>
      </w:pPr>
      <w:rPr>
        <w:rFonts w:ascii="Symbol" w:hAnsi="Symbol" w:hint="default"/>
      </w:rPr>
    </w:lvl>
    <w:lvl w:ilvl="1" w:tplc="04090003">
      <w:start w:val="1"/>
      <w:numFmt w:val="bullet"/>
      <w:lvlText w:val="o"/>
      <w:lvlJc w:val="left"/>
      <w:pPr>
        <w:ind w:left="1526" w:hanging="360"/>
      </w:pPr>
      <w:rPr>
        <w:rFonts w:ascii="Courier New" w:hAnsi="Courier New" w:cs="Courier New" w:hint="default"/>
      </w:rPr>
    </w:lvl>
    <w:lvl w:ilvl="2" w:tplc="04090005" w:tentative="1">
      <w:start w:val="1"/>
      <w:numFmt w:val="bullet"/>
      <w:lvlText w:val="?"/>
      <w:lvlJc w:val="left"/>
      <w:pPr>
        <w:ind w:left="2246" w:hanging="360"/>
      </w:pPr>
      <w:rPr>
        <w:rFonts w:ascii="Wingdings" w:hAnsi="Wingdings" w:hint="default"/>
      </w:rPr>
    </w:lvl>
    <w:lvl w:ilvl="3" w:tplc="04090001" w:tentative="1">
      <w:start w:val="1"/>
      <w:numFmt w:val="bullet"/>
      <w:lvlText w:val="?"/>
      <w:lvlJc w:val="left"/>
      <w:pPr>
        <w:ind w:left="2966" w:hanging="360"/>
      </w:pPr>
      <w:rPr>
        <w:rFonts w:ascii="Symbol" w:hAnsi="Symbol" w:hint="default"/>
      </w:rPr>
    </w:lvl>
    <w:lvl w:ilvl="4" w:tplc="04090003" w:tentative="1">
      <w:start w:val="1"/>
      <w:numFmt w:val="bullet"/>
      <w:lvlText w:val="o"/>
      <w:lvlJc w:val="left"/>
      <w:pPr>
        <w:ind w:left="3686" w:hanging="360"/>
      </w:pPr>
      <w:rPr>
        <w:rFonts w:ascii="Courier New" w:hAnsi="Courier New" w:cs="Courier New" w:hint="default"/>
      </w:rPr>
    </w:lvl>
    <w:lvl w:ilvl="5" w:tplc="04090005" w:tentative="1">
      <w:start w:val="1"/>
      <w:numFmt w:val="bullet"/>
      <w:lvlText w:val="?"/>
      <w:lvlJc w:val="left"/>
      <w:pPr>
        <w:ind w:left="4406" w:hanging="360"/>
      </w:pPr>
      <w:rPr>
        <w:rFonts w:ascii="Wingdings" w:hAnsi="Wingdings" w:hint="default"/>
      </w:rPr>
    </w:lvl>
    <w:lvl w:ilvl="6" w:tplc="04090001" w:tentative="1">
      <w:start w:val="1"/>
      <w:numFmt w:val="bullet"/>
      <w:lvlText w:val="?"/>
      <w:lvlJc w:val="left"/>
      <w:pPr>
        <w:ind w:left="5126" w:hanging="360"/>
      </w:pPr>
      <w:rPr>
        <w:rFonts w:ascii="Symbol" w:hAnsi="Symbol" w:hint="default"/>
      </w:rPr>
    </w:lvl>
    <w:lvl w:ilvl="7" w:tplc="04090003" w:tentative="1">
      <w:start w:val="1"/>
      <w:numFmt w:val="bullet"/>
      <w:lvlText w:val="o"/>
      <w:lvlJc w:val="left"/>
      <w:pPr>
        <w:ind w:left="5846" w:hanging="360"/>
      </w:pPr>
      <w:rPr>
        <w:rFonts w:ascii="Courier New" w:hAnsi="Courier New" w:cs="Courier New" w:hint="default"/>
      </w:rPr>
    </w:lvl>
    <w:lvl w:ilvl="8" w:tplc="04090005" w:tentative="1">
      <w:start w:val="1"/>
      <w:numFmt w:val="bullet"/>
      <w:lvlText w:val="?"/>
      <w:lvlJc w:val="left"/>
      <w:pPr>
        <w:ind w:left="6566"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5781"/>
    <w:rsid w:val="00451A5E"/>
    <w:rsid w:val="00665DAE"/>
    <w:rsid w:val="00945132"/>
    <w:rsid w:val="00D15781"/>
    <w:rsid w:val="00F16BA9"/>
  </w:rsids>
  <m:mathPr>
    <m:mathFont m:val="Cambria Math"/>
    <m:brkBin m:val="before"/>
    <m:brkBinSub m:val="--"/>
    <m:smallFrac m:val="0"/>
    <m:dispDef/>
    <m:lMargin m:val="0"/>
    <m:rMargin m:val="0"/>
    <m:defJc m:val="centerGroup"/>
    <m:wrapIndent m:val="1440"/>
    <m:intLim m:val="subSup"/>
    <m:naryLim m:val="undOvr"/>
  </m:mathPr>
  <w:themeFontLang w:val="en-AU"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ind w:left="86" w:right="86"/>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pPr>
      <w:tabs>
        <w:tab w:val="center" w:pos="4680"/>
        <w:tab w:val="right" w:pos="9360"/>
      </w:tabs>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pPr>
  </w:style>
  <w:style w:type="character" w:customStyle="1" w:styleId="FooterChar">
    <w:name w:val="Footer Char"/>
    <w:basedOn w:val="DefaultParagraphFont"/>
    <w:link w:val="Footer"/>
    <w:uiPriority w:val="99"/>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styleId="Hyperlink">
    <w:name w:val="Hyperlink"/>
    <w:basedOn w:val="DefaultParagraphFont"/>
    <w:uiPriority w:val="99"/>
    <w:semiHidden/>
    <w:unhideWhenUsed/>
    <w:rPr>
      <w:color w:val="0000FF"/>
      <w:u w:val="single"/>
    </w:rPr>
  </w:style>
  <w:style w:type="character" w:styleId="PlaceholderText">
    <w:name w:val="Placeholder Text"/>
    <w:basedOn w:val="DefaultParagraphFont"/>
    <w:uiPriority w:val="99"/>
    <w:semiHidden/>
    <w:rPr>
      <w:color w:val="808080"/>
    </w:rPr>
  </w:style>
  <w:style w:type="paragraph" w:styleId="Title">
    <w:name w:val="Title"/>
    <w:basedOn w:val="Normal"/>
    <w:next w:val="Normal"/>
    <w:link w:val="TitleChar"/>
    <w:uiPriority w:val="10"/>
    <w:qFormat/>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http://schemas.openxmlformats.org/wordprocessingml/2006/main" xmlns:mc="http://schemas.openxmlformats.org/markup-compatibility/2006" xmlns:m="http://schemas.openxmlformats.org/officeDocument/2006/math"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docDefaults>
    <w:rPrDefault>
      <w:rPr>
        <w:rFonts w:asciiTheme="minorHAnsi" w:cstheme="minorBidi" w:eastAsiaTheme="minorHAnsi" w:hAnsiTheme="minorHAnsi"/>
        <w:sz w:val="22"/>
        <w:szCs w:val="22"/>
        <w:lang w:bidi="ar-SA" w:eastAsia="en-US" w:val="en-US"/>
      </w:rPr>
    </w:rPrDefault>
    <w:pPrDefault>
      <w:pPr>
        <w:ind w:left="86" w:right="86"/>
      </w:pPr>
    </w:pPrDefault>
  </w:docDefaults>
  <w:latentStyles w:count="267" w:defLockedState="0" w:defQFormat="0" w:defSemiHidden="1" w:defUIPriority="99" w:defUnhideWhenUsed="1">
    <w:lsdException w:name="Normal" w:qFormat="1" w:semiHidden="0" w:uiPriority="0" w:unhideWhenUsed="0"/>
    <w:lsdException w:name="heading 1" w:qFormat="1" w:semiHidden="0" w:uiPriority="9" w:unhideWhenUsed="0"/>
    <w:lsdException w:name="heading 2" w:qFormat="1" w:uiPriority="9"/>
    <w:lsdException w:name="heading 3" w:qFormat="1" w:uiPriority="9"/>
    <w:lsdException w:name="heading 4" w:qFormat="1" w:uiPriority="9"/>
    <w:lsdException w:name="heading 5" w:qFormat="1" w:uiPriority="9"/>
    <w:lsdException w:name="heading 6" w:qFormat="1" w:uiPriority="9"/>
    <w:lsdException w:name="heading 7" w:qFormat="1" w:uiPriority="9"/>
    <w:lsdException w:name="heading 8" w:qFormat="1" w:uiPriority="9"/>
    <w:lsdException w:name="heading 9" w:qFormat="1"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uiPriority="35"/>
    <w:lsdException w:name="Title" w:qFormat="1" w:semiHidden="0" w:uiPriority="10" w:unhideWhenUsed="0"/>
    <w:lsdException w:name="Default Paragraph Font" w:uiPriority="1"/>
    <w:lsdException w:name="Subtitle" w:qFormat="1" w:semiHidden="0" w:uiPriority="11" w:unhideWhenUsed="0"/>
    <w:lsdException w:name="Strong" w:qFormat="1" w:semiHidden="0" w:uiPriority="22" w:unhideWhenUsed="0"/>
    <w:lsdException w:name="Emphasis" w:qFormat="1" w:semiHidden="0" w:uiPriority="20" w:unhideWhenUsed="0"/>
    <w:lsdException w:name="Table Grid" w:semiHidden="0" w:uiPriority="59" w:unhideWhenUsed="0"/>
    <w:lsdException w:name="Placeholder Text" w:unhideWhenUsed="0"/>
    <w:lsdException w:name="No Spacing" w:qFormat="1"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qFormat="1" w:semiHidden="0" w:uiPriority="34" w:unhideWhenUsed="0"/>
    <w:lsdException w:name="Quote" w:qFormat="1" w:semiHidden="0" w:uiPriority="29" w:unhideWhenUsed="0"/>
    <w:lsdException w:name="Intense Quote" w:qFormat="1"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qFormat="1" w:semiHidden="0" w:uiPriority="19" w:unhideWhenUsed="0"/>
    <w:lsdException w:name="Intense Emphasis" w:qFormat="1" w:semiHidden="0" w:uiPriority="21" w:unhideWhenUsed="0"/>
    <w:lsdException w:name="Subtle Reference" w:qFormat="1" w:semiHidden="0" w:uiPriority="31" w:unhideWhenUsed="0"/>
    <w:lsdException w:name="Intense Reference" w:qFormat="1" w:semiHidden="0" w:uiPriority="32" w:unhideWhenUsed="0"/>
    <w:lsdException w:name="Book Title" w:qFormat="1" w:semiHidden="0" w:uiPriority="33" w:unhideWhenUsed="0"/>
    <w:lsdException w:name="Bibliography" w:uiPriority="37"/>
    <w:lsdException w:name="TOC Heading" w:qFormat="1" w:uiPriority="39"/>
  </w:latentStyles>
  <w:style w:default="1" w:styleId="Normal" w:type="paragraph">
    <w:name w:val="Normal"/>
    <w:qFormat/>
  </w:style>
  <w:style w:styleId="Heading1" w:type="paragraph">
    <w:name w:val="heading 1"/>
    <w:basedOn w:val="Normal"/>
    <w:next w:val="Normal"/>
    <w:link w:val="Heading1Char"/>
    <w:uiPriority w:val="9"/>
    <w:qFormat/>
    <w:pPr>
      <w:keepNext/>
      <w:keepLines/>
      <w:spacing w:before="480"/>
      <w:outlineLvl w:val="0"/>
    </w:pPr>
    <w:rPr>
      <w:rFonts w:asciiTheme="majorHAnsi" w:cstheme="majorBidi" w:eastAsiaTheme="majorEastAsia" w:hAnsiTheme="majorHAnsi"/>
      <w:b/>
      <w:bCs/>
      <w:color w:themeColor="accent1" w:themeShade="BF" w:val="365F91"/>
      <w:sz w:val="28"/>
      <w:szCs w:val="2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Pr>
      <w:rFonts w:asciiTheme="majorHAnsi" w:cstheme="majorBidi" w:eastAsiaTheme="majorEastAsia" w:hAnsiTheme="majorHAnsi"/>
      <w:b/>
      <w:bCs/>
      <w:color w:themeColor="accent1" w:themeShade="BF" w:val="365F91"/>
      <w:sz w:val="28"/>
      <w:szCs w:val="28"/>
    </w:rPr>
  </w:style>
  <w:style w:styleId="ListParagraph" w:type="paragraph">
    <w:name w:val="List Paragraph"/>
    <w:basedOn w:val="Normal"/>
    <w:uiPriority w:val="34"/>
    <w:qFormat/>
    <w:pPr>
      <w:ind w:left="720"/>
      <w:contextualSpacing/>
    </w:pPr>
  </w:style>
  <w:style w:styleId="TableGrid" w:type="table">
    <w:name w:val="Table Grid"/>
    <w:basedOn w:val="TableNormal"/>
    <w:uiPriority w:val="59"/>
    <w:tblPr>
      <w:tblInd w:type="dxa" w:w="0"/>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CellMar>
        <w:top w:type="dxa" w:w="0"/>
        <w:left w:type="dxa" w:w="108"/>
        <w:bottom w:type="dxa" w:w="0"/>
        <w:right w:type="dxa" w:w="108"/>
      </w:tblCellMar>
    </w:tblPr>
  </w:style>
  <w:style w:styleId="Header" w:type="paragraph">
    <w:name w:val="header"/>
    <w:basedOn w:val="Normal"/>
    <w:link w:val="HeaderChar"/>
    <w:uiPriority w:val="99"/>
    <w:unhideWhenUsed/>
    <w:pPr>
      <w:tabs>
        <w:tab w:pos="4680" w:val="center"/>
        <w:tab w:pos="9360" w:val="right"/>
      </w:tabs>
    </w:pPr>
  </w:style>
  <w:style w:customStyle="1" w:styleId="HeaderChar" w:type="character">
    <w:name w:val="Header Char"/>
    <w:basedOn w:val="DefaultParagraphFont"/>
    <w:link w:val="Header"/>
    <w:uiPriority w:val="99"/>
  </w:style>
  <w:style w:styleId="Footer" w:type="paragraph">
    <w:name w:val="footer"/>
    <w:basedOn w:val="Normal"/>
    <w:link w:val="FooterChar"/>
    <w:uiPriority w:val="99"/>
    <w:unhideWhenUsed/>
    <w:pPr>
      <w:tabs>
        <w:tab w:pos="4680" w:val="center"/>
        <w:tab w:pos="9360" w:val="right"/>
      </w:tabs>
    </w:pPr>
  </w:style>
  <w:style w:customStyle="1" w:styleId="FooterChar" w:type="character">
    <w:name w:val="Footer Char"/>
    <w:basedOn w:val="DefaultParagraphFont"/>
    <w:link w:val="Footer"/>
    <w:uiPriority w:val="99"/>
  </w:style>
  <w:style w:styleId="BalloonText" w:type="paragraph">
    <w:name w:val="Balloon Text"/>
    <w:basedOn w:val="Normal"/>
    <w:link w:val="BalloonTextChar"/>
    <w:uiPriority w:val="99"/>
    <w:semiHidden/>
    <w:unhideWhenUsed/>
    <w:rPr>
      <w:rFonts w:ascii="Tahoma" w:cs="Tahoma" w:hAnsi="Tahoma"/>
      <w:sz w:val="16"/>
      <w:szCs w:val="16"/>
    </w:rPr>
  </w:style>
  <w:style w:customStyle="1" w:styleId="BalloonTextChar" w:type="character">
    <w:name w:val="Balloon Text Char"/>
    <w:basedOn w:val="DefaultParagraphFont"/>
    <w:link w:val="BalloonText"/>
    <w:uiPriority w:val="99"/>
    <w:semiHidden/>
    <w:rPr>
      <w:rFonts w:ascii="Tahoma" w:cs="Tahoma" w:hAnsi="Tahoma"/>
      <w:sz w:val="16"/>
      <w:szCs w:val="16"/>
    </w:rPr>
  </w:style>
  <w:style w:styleId="Hyperlink" w:type="character">
    <w:name w:val="Hyperlink"/>
    <w:basedOn w:val="DefaultParagraphFont"/>
    <w:uiPriority w:val="99"/>
    <w:semiHidden/>
    <w:unhideWhenUsed/>
    <w:rPr>
      <w:color w:val="0000FF"/>
      <w:u w:val="single"/>
    </w:rPr>
  </w:style>
  <w:style w:styleId="PlaceholderText" w:type="character">
    <w:name w:val="Placeholder Text"/>
    <w:basedOn w:val="DefaultParagraphFont"/>
    <w:uiPriority w:val="99"/>
    <w:semiHidden/>
    <w:rPr>
      <w:color w:val="808080"/>
    </w:rPr>
  </w:style>
  <w:style w:styleId="Title" w:type="paragraph">
    <w:name w:val="Title"/>
    <w:basedOn w:val="Normal"/>
    <w:next w:val="Normal"/>
    <w:link w:val="TitleChar"/>
    <w:uiPriority w:val="10"/>
    <w:qFormat/>
    <w:pPr>
      <w:pBdr>
        <w:bottom w:color="4F81BD" w:space="4" w:sz="8" w:themeColor="accent1" w:val="single"/>
      </w:pBdr>
      <w:spacing w:after="300"/>
      <w:contextualSpacing/>
    </w:pPr>
    <w:rPr>
      <w:rFonts w:asciiTheme="majorHAnsi" w:cstheme="majorBidi" w:eastAsiaTheme="majorEastAsia" w:hAnsiTheme="majorHAnsi"/>
      <w:color w:themeColor="text2" w:themeShade="BF" w:val="17365D"/>
      <w:spacing w:val="5"/>
      <w:kern w:val="28"/>
      <w:sz w:val="52"/>
      <w:szCs w:val="52"/>
    </w:rPr>
  </w:style>
  <w:style w:customStyle="1" w:styleId="TitleChar" w:type="character">
    <w:name w:val="Title Char"/>
    <w:basedOn w:val="DefaultParagraphFont"/>
    <w:link w:val="Title"/>
    <w:uiPriority w:val="10"/>
    <w:rPr>
      <w:rFonts w:asciiTheme="majorHAnsi" w:cstheme="majorBidi" w:eastAsiaTheme="majorEastAsia" w:hAnsiTheme="majorHAnsi"/>
      <w:color w:themeColor="text2" w:themeShade="BF" w:val="17365D"/>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Relationships xmlns="http://schemas.openxmlformats.org/package/2006/relationships"><Relationship Target="fontTable.xml" Type="http://schemas.openxmlformats.org/officeDocument/2006/relationships/fontTable" Id="rId13"/><Relationship Target="stylesWithEffects.xml" Type="http://schemas.microsoft.com/office/2007/relationships/stylesWithEffects" Id="rId3"/><Relationship Target="endnotes.xml" Type="http://schemas.openxmlformats.org/officeDocument/2006/relationships/endnotes" Id="rId7"/><Relationship Target="header1.xml" Type="http://schemas.openxmlformats.org/officeDocument/2006/relationships/header" Id="rId12"/><Relationship Target="styles.xml" Type="http://schemas.openxmlformats.org/officeDocument/2006/relationships/styles" Id="rId2"/><Relationship Target="numbering.xml" Type="http://schemas.openxmlformats.org/officeDocument/2006/relationships/numbering" Id="rId1"/><Relationship Target="footnotes.xml" Type="http://schemas.openxmlformats.org/officeDocument/2006/relationships/footnotes" Id="rId6"/><Relationship Target="webSettings.xml" Type="http://schemas.openxmlformats.org/officeDocument/2006/relationships/webSettings" Id="rId5"/><Relationship TargetMode="External" Target="http://davidpritchard.org/images/pacsoc-s1b.png" Type="http://schemas.openxmlformats.org/officeDocument/2006/relationships/hyperlink" Id="rId10"/><Relationship Target="settings.xml" Type="http://schemas.openxmlformats.org/officeDocument/2006/relationships/settings" Id="rId4"/><Relationship Target="theme/theme1.xml" Type="http://schemas.openxmlformats.org/officeDocument/2006/relationships/theme" Id="rId14"/><Relationship Target="media/image12.jpeg" Type="http://schemas.openxmlformats.org/officeDocument/2006/relationships/image" Id="rId8Lblagh"/><Relationship Target="media/image22.gif" Type="http://schemas.openxmlformats.org/officeDocument/2006/relationships/image" Id="rId9Lblagh"/><Relationship TargetMode="External" Target="http://davidpritchard.org/images/pacsoc-s1b.png" Type="http://schemas.openxmlformats.org/officeDocument/2006/relationships/hyperlink" Id="rId10Lblagh"/><Relationship Target="media/image32.png" Type="http://schemas.openxmlformats.org/officeDocument/2006/relationships/image" Id="rId11Lblagh"/></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 ????"/>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 ??"/>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Properties xmlns:properties="http://schemas.openxmlformats.org/officeDocument/2006/extended-properties" xmlns:vt="http://schemas.openxmlformats.org/officeDocument/2006/docPropsVTypes">
  <properties:Template>Normal.dotm</properties:Template>
  <properties:Company>Plutext Pty Ltd</properties:Company>
  <properties:Pages>5</properties:Pages>
  <properties:Words>211</properties:Words>
  <properties:Characters>1203</properties:Characters>
  <properties:Lines>10</properties:Lines>
  <properties:Paragraphs>2</properties:Paragraphs>
  <properties:TotalTime>1</properties:TotalTime>
  <properties:ScaleCrop>false</properties:ScaleCrop>
  <properties:HeadingPairs>
    <vt:vector baseType="variant" size="2">
      <vt:variant>
        <vt:lpstr>Title</vt:lpstr>
      </vt:variant>
      <vt:variant>
        <vt:i4>1</vt:i4>
      </vt:variant>
    </vt:vector>
  </properties:HeadingPairs>
  <properties:TitlesOfParts>
    <vt:vector baseType="lpstr" size="1">
      <vt:lpstr/>
    </vt:vector>
  </properties:TitlesOfParts>
  <properties:LinksUpToDate>false</properties:LinksUpToDate>
  <properties:CharactersWithSpaces>1412</properties:CharactersWithSpaces>
  <properties:SharedDoc>false</properties:SharedDoc>
  <properties:HyperlinksChanged>false</properties:HyperlinksChanged>
  <properties:Application>docx4j</properties:Application>
  <properties:AppVersion>3.3</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2012-04-01T06:37:00Z</dcterms:created>
  <dc:creator>Jason Harrop</dc:creator>
  <cp:lastModifiedBy>docx4j</cp:lastModifiedBy>
  <dcterms:modified xmlns:xsi="http://www.w3.org/2001/XMLSchema-instance" xsi:type="dcterms:W3CDTF">2012-05-23T12:55:00Z</dcterms:modified>
  <cp:revision>3</cp:revision>
</cp:coreProperties>
</file>